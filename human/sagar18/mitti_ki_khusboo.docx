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2466" w14:textId="68D985C5" w:rsidR="00A2211F" w:rsidRPr="00A2211F" w:rsidRDefault="00A2211F" w:rsidP="00A2211F">
      <w:pPr>
        <w:jc w:val="center"/>
        <w:rPr>
          <w:rFonts w:ascii="Nirmala UI" w:hAnsi="Nirmala UI" w:cs="Nirmala UI"/>
          <w:b/>
          <w:sz w:val="28"/>
          <w:lang w:bidi="hi-IN"/>
        </w:rPr>
      </w:pPr>
      <w:bookmarkStart w:id="0" w:name="_GoBack"/>
      <w:proofErr w:type="spellStart"/>
      <w:r w:rsidRPr="00A2211F">
        <w:rPr>
          <w:rFonts w:ascii="Nirmala UI" w:hAnsi="Nirmala UI" w:cs="Nirmala UI"/>
          <w:b/>
          <w:sz w:val="28"/>
          <w:lang w:bidi="hi-IN"/>
        </w:rPr>
        <w:t>मिट्टी</w:t>
      </w:r>
      <w:proofErr w:type="spellEnd"/>
      <w:r w:rsidRPr="00A2211F">
        <w:rPr>
          <w:rFonts w:ascii="Nirmala UI" w:hAnsi="Nirmala UI" w:cs="Nirmala UI"/>
          <w:b/>
          <w:sz w:val="28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b/>
          <w:sz w:val="28"/>
          <w:lang w:bidi="hi-IN"/>
        </w:rPr>
        <w:t>की</w:t>
      </w:r>
      <w:proofErr w:type="spellEnd"/>
      <w:r w:rsidRPr="00A2211F">
        <w:rPr>
          <w:rFonts w:ascii="Nirmala UI" w:hAnsi="Nirmala UI" w:cs="Nirmala UI"/>
          <w:b/>
          <w:sz w:val="28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b/>
          <w:sz w:val="28"/>
          <w:lang w:bidi="hi-IN"/>
        </w:rPr>
        <w:t>खुशबू</w:t>
      </w:r>
      <w:proofErr w:type="spellEnd"/>
    </w:p>
    <w:p w14:paraId="7A6246A0" w14:textId="3EDA4718" w:rsidR="00A2211F" w:rsidRPr="00A2211F" w:rsidRDefault="00A2211F" w:rsidP="00A2211F">
      <w:pPr>
        <w:pStyle w:val="ListParagraph"/>
        <w:ind w:left="3960"/>
        <w:jc w:val="both"/>
        <w:rPr>
          <w:rFonts w:ascii="Nirmala UI" w:hAnsi="Nirmala UI" w:cs="Nirmala UI"/>
          <w:lang w:bidi="hi-IN"/>
        </w:rPr>
      </w:pPr>
      <w:r>
        <w:rPr>
          <w:rFonts w:ascii="Nirmala UI" w:hAnsi="Nirmala UI" w:cs="Nirmala UI"/>
          <w:lang w:bidi="hi-IN"/>
        </w:rPr>
        <w:t xml:space="preserve">            </w:t>
      </w:r>
      <w:proofErr w:type="spellStart"/>
      <w:r w:rsidRPr="00A2211F">
        <w:rPr>
          <w:rFonts w:ascii="Nirmala UI" w:hAnsi="Nirmala UI" w:cs="Nirmala UI"/>
          <w:lang w:bidi="hi-IN"/>
        </w:rPr>
        <w:t>विवेक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सागर</w:t>
      </w:r>
      <w:proofErr w:type="spellEnd"/>
      <w:r w:rsidRPr="00A2211F">
        <w:rPr>
          <w:rFonts w:ascii="Nirmala UI" w:hAnsi="Nirmala UI" w:cs="Nirmala UI"/>
          <w:lang w:bidi="hi-IN"/>
        </w:rPr>
        <w:t xml:space="preserve">, </w:t>
      </w:r>
      <w:proofErr w:type="spellStart"/>
      <w:r w:rsidRPr="00A2211F">
        <w:rPr>
          <w:rFonts w:ascii="Nirmala UI" w:hAnsi="Nirmala UI" w:cs="Nirmala UI"/>
          <w:lang w:bidi="hi-IN"/>
        </w:rPr>
        <w:t>तंत्रिकाविज्ञान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विभाग</w:t>
      </w:r>
      <w:proofErr w:type="spellEnd"/>
      <w:r w:rsidRPr="00A2211F">
        <w:rPr>
          <w:rFonts w:ascii="Nirmala UI" w:hAnsi="Nirmala UI" w:cs="Nirmala UI"/>
          <w:lang w:bidi="hi-IN"/>
        </w:rPr>
        <w:t xml:space="preserve">, </w:t>
      </w:r>
      <w:proofErr w:type="spellStart"/>
      <w:r w:rsidRPr="00A2211F">
        <w:rPr>
          <w:rFonts w:ascii="Nirmala UI" w:hAnsi="Nirmala UI" w:cs="Nirmala UI"/>
          <w:lang w:bidi="hi-IN"/>
        </w:rPr>
        <w:t>नॉर्थवेस्टर्न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यूनिवर्सिटी</w:t>
      </w:r>
      <w:proofErr w:type="spellEnd"/>
      <w:r w:rsidRPr="00A2211F">
        <w:rPr>
          <w:rFonts w:ascii="Nirmala UI" w:hAnsi="Nirmala UI" w:cs="Nirmala UI"/>
          <w:lang w:bidi="hi-IN"/>
        </w:rPr>
        <w:t xml:space="preserve">      </w:t>
      </w:r>
    </w:p>
    <w:p w14:paraId="491FED25" w14:textId="77777777" w:rsidR="00A2211F" w:rsidRDefault="00A2211F" w:rsidP="00A2211F">
      <w:pPr>
        <w:jc w:val="both"/>
        <w:rPr>
          <w:rFonts w:ascii="Nirmala UI" w:hAnsi="Nirmala UI" w:cs="Nirmala UI"/>
          <w:lang w:bidi="hi-IN"/>
        </w:rPr>
      </w:pPr>
    </w:p>
    <w:p w14:paraId="245400A8" w14:textId="565189E2" w:rsidR="00A2211F" w:rsidRPr="00A2211F" w:rsidRDefault="00A2211F" w:rsidP="00A2211F">
      <w:pPr>
        <w:jc w:val="both"/>
        <w:rPr>
          <w:rFonts w:ascii="Nirmala UI" w:hAnsi="Nirmala UI" w:cs="Nirmala UI"/>
          <w:lang w:bidi="hi-IN"/>
        </w:rPr>
      </w:pPr>
      <w:proofErr w:type="spellStart"/>
      <w:r w:rsidRPr="00A2211F">
        <w:rPr>
          <w:rFonts w:ascii="Nirmala UI" w:hAnsi="Nirmala UI" w:cs="Nirmala UI"/>
          <w:lang w:bidi="hi-IN"/>
        </w:rPr>
        <w:t>आज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सुबह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जब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खिड़की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बाहर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देखा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तो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जमीन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बर्फ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मख़मली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चादर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में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लिपटी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दिखी</w:t>
      </w:r>
      <w:proofErr w:type="spellEnd"/>
      <w:r w:rsidRPr="00A2211F">
        <w:rPr>
          <w:rFonts w:ascii="Nirmala UI" w:hAnsi="Nirmala UI" w:cs="Nirmala UI"/>
          <w:lang w:bidi="hi-IN"/>
        </w:rPr>
        <w:t xml:space="preserve">। </w:t>
      </w:r>
      <w:proofErr w:type="spellStart"/>
      <w:r w:rsidRPr="00A2211F">
        <w:rPr>
          <w:rFonts w:ascii="Nirmala UI" w:hAnsi="Nirmala UI" w:cs="Nirmala UI"/>
          <w:lang w:bidi="hi-IN"/>
        </w:rPr>
        <w:t>ख़याल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आया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वर्षों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पहले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कितनी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बार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वर्षा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रुपी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देवी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ने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अवकाश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बनकर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स्कूल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प्रकोप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बचाया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था</w:t>
      </w:r>
      <w:proofErr w:type="spellEnd"/>
      <w:r w:rsidRPr="00A2211F">
        <w:rPr>
          <w:rFonts w:ascii="Nirmala UI" w:hAnsi="Nirmala UI" w:cs="Nirmala UI"/>
          <w:lang w:bidi="hi-IN"/>
        </w:rPr>
        <w:t xml:space="preserve">। </w:t>
      </w:r>
      <w:proofErr w:type="spellStart"/>
      <w:r w:rsidRPr="00A2211F">
        <w:rPr>
          <w:rFonts w:ascii="Nirmala UI" w:hAnsi="Nirmala UI" w:cs="Nirmala UI"/>
          <w:lang w:bidi="hi-IN"/>
        </w:rPr>
        <w:t>देशकाल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कुछ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और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था</w:t>
      </w:r>
      <w:proofErr w:type="spellEnd"/>
      <w:r w:rsidRPr="00A2211F">
        <w:rPr>
          <w:rFonts w:ascii="Nirmala UI" w:hAnsi="Nirmala UI" w:cs="Nirmala UI"/>
          <w:lang w:bidi="hi-IN"/>
        </w:rPr>
        <w:t xml:space="preserve">। </w:t>
      </w:r>
      <w:proofErr w:type="spellStart"/>
      <w:r w:rsidRPr="00A2211F">
        <w:rPr>
          <w:rFonts w:ascii="Nirmala UI" w:hAnsi="Nirmala UI" w:cs="Nirmala UI"/>
          <w:lang w:bidi="hi-IN"/>
        </w:rPr>
        <w:t>अब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तो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क्या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बहाना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मारते</w:t>
      </w:r>
      <w:proofErr w:type="spellEnd"/>
      <w:r w:rsidRPr="00A2211F">
        <w:rPr>
          <w:rFonts w:ascii="Nirmala UI" w:hAnsi="Nirmala UI" w:cs="Nirmala UI"/>
          <w:lang w:bidi="hi-IN"/>
        </w:rPr>
        <w:t xml:space="preserve">, </w:t>
      </w:r>
      <w:proofErr w:type="spellStart"/>
      <w:r w:rsidRPr="00A2211F">
        <w:rPr>
          <w:rFonts w:ascii="Nirmala UI" w:hAnsi="Nirmala UI" w:cs="Nirmala UI"/>
          <w:lang w:bidi="hi-IN"/>
        </w:rPr>
        <w:t>गले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में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मफ्फ़लर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डाल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निकल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पड़े</w:t>
      </w:r>
      <w:proofErr w:type="spellEnd"/>
      <w:r w:rsidRPr="00A2211F">
        <w:rPr>
          <w:rFonts w:ascii="Nirmala UI" w:hAnsi="Nirmala UI" w:cs="Nirmala UI"/>
          <w:lang w:bidi="hi-IN"/>
        </w:rPr>
        <w:t xml:space="preserve">। </w:t>
      </w:r>
      <w:proofErr w:type="spellStart"/>
      <w:r w:rsidRPr="00A2211F">
        <w:rPr>
          <w:rFonts w:ascii="Nirmala UI" w:hAnsi="Nirmala UI" w:cs="Nirmala UI"/>
          <w:lang w:bidi="hi-IN"/>
        </w:rPr>
        <w:t>चलते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चलते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याद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आया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कई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दिनों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मिट्टी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खुशबू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नहीं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सूंघने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को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मिली</w:t>
      </w:r>
      <w:proofErr w:type="spellEnd"/>
      <w:r w:rsidRPr="00A2211F">
        <w:rPr>
          <w:rFonts w:ascii="Nirmala UI" w:hAnsi="Nirmala UI" w:cs="Nirmala UI"/>
          <w:lang w:bidi="hi-IN"/>
        </w:rPr>
        <w:t xml:space="preserve">। </w:t>
      </w:r>
      <w:proofErr w:type="spellStart"/>
      <w:r w:rsidRPr="00A2211F">
        <w:rPr>
          <w:rFonts w:ascii="Nirmala UI" w:hAnsi="Nirmala UI" w:cs="Nirmala UI"/>
          <w:lang w:bidi="hi-IN"/>
        </w:rPr>
        <w:t>पर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ज़मीन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तो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अभी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भी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गीली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थी</w:t>
      </w:r>
      <w:proofErr w:type="spellEnd"/>
      <w:r w:rsidRPr="00A2211F">
        <w:rPr>
          <w:rFonts w:ascii="Nirmala UI" w:hAnsi="Nirmala UI" w:cs="Nirmala UI"/>
          <w:lang w:bidi="hi-IN"/>
        </w:rPr>
        <w:t xml:space="preserve">। </w:t>
      </w:r>
      <w:proofErr w:type="spellStart"/>
      <w:r w:rsidRPr="00A2211F">
        <w:rPr>
          <w:rFonts w:ascii="Nirmala UI" w:hAnsi="Nirmala UI" w:cs="Nirmala UI"/>
          <w:lang w:bidi="hi-IN"/>
        </w:rPr>
        <w:t>फिर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यह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नाक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सर्दी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में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इतनी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सुस्त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क्यों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हो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गई</w:t>
      </w:r>
      <w:proofErr w:type="spellEnd"/>
      <w:r w:rsidRPr="00A2211F">
        <w:rPr>
          <w:rFonts w:ascii="Nirmala UI" w:hAnsi="Nirmala UI" w:cs="Nirmala UI"/>
          <w:lang w:bidi="hi-IN"/>
        </w:rPr>
        <w:t>?</w:t>
      </w:r>
    </w:p>
    <w:p w14:paraId="2321D55D" w14:textId="1B9CE8E2" w:rsidR="00A2211F" w:rsidRPr="00A2211F" w:rsidRDefault="00A2211F" w:rsidP="00A2211F">
      <w:pPr>
        <w:jc w:val="both"/>
        <w:rPr>
          <w:rFonts w:ascii="Nirmala UI" w:hAnsi="Nirmala UI" w:cs="Nirmala UI"/>
          <w:cs/>
          <w:lang w:bidi="hi-IN"/>
        </w:rPr>
      </w:pPr>
      <w:proofErr w:type="spellStart"/>
      <w:r w:rsidRPr="00A2211F">
        <w:rPr>
          <w:rFonts w:ascii="Nirmala UI" w:hAnsi="Nirmala UI" w:cs="Nirmala UI"/>
          <w:lang w:bidi="hi-IN"/>
        </w:rPr>
        <w:t>वास्तव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में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गलती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इस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बेचारी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नाक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नहीं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है</w:t>
      </w:r>
      <w:proofErr w:type="spellEnd"/>
      <w:r w:rsidRPr="00A2211F">
        <w:rPr>
          <w:rFonts w:ascii="Nirmala UI" w:hAnsi="Nirmala UI" w:cs="Nirmala UI"/>
          <w:lang w:bidi="hi-IN"/>
        </w:rPr>
        <w:t xml:space="preserve">। </w:t>
      </w:r>
      <w:proofErr w:type="spellStart"/>
      <w:r w:rsidRPr="00A2211F">
        <w:rPr>
          <w:rFonts w:ascii="Nirmala UI" w:hAnsi="Nirmala UI" w:cs="Nirmala UI"/>
          <w:lang w:bidi="hi-IN"/>
        </w:rPr>
        <w:t>नाक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तो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एक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कमाल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अंग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है</w:t>
      </w:r>
      <w:proofErr w:type="spellEnd"/>
      <w:r w:rsidRPr="00A2211F">
        <w:rPr>
          <w:rFonts w:ascii="Nirmala UI" w:hAnsi="Nirmala UI" w:cs="Nirmala UI"/>
          <w:lang w:bidi="hi-IN"/>
        </w:rPr>
        <w:t xml:space="preserve">। </w:t>
      </w:r>
      <w:proofErr w:type="spellStart"/>
      <w:r w:rsidRPr="00A2211F">
        <w:rPr>
          <w:rFonts w:ascii="Nirmala UI" w:hAnsi="Nirmala UI" w:cs="Nirmala UI"/>
          <w:lang w:bidi="hi-IN"/>
        </w:rPr>
        <w:t>अंदर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कैसी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भी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हो</w:t>
      </w:r>
      <w:proofErr w:type="spellEnd"/>
      <w:r w:rsidRPr="00A2211F">
        <w:rPr>
          <w:rFonts w:ascii="Nirmala UI" w:hAnsi="Nirmala UI" w:cs="Nirmala UI"/>
          <w:lang w:bidi="hi-IN"/>
        </w:rPr>
        <w:t xml:space="preserve">, </w:t>
      </w:r>
      <w:proofErr w:type="spellStart"/>
      <w:r w:rsidRPr="00A2211F">
        <w:rPr>
          <w:rFonts w:ascii="Nirmala UI" w:hAnsi="Nirmala UI" w:cs="Nirmala UI"/>
          <w:lang w:bidi="hi-IN"/>
        </w:rPr>
        <w:t>पर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होनी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ज़रूर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चाहिए</w:t>
      </w:r>
      <w:proofErr w:type="spellEnd"/>
      <w:r w:rsidRPr="00A2211F">
        <w:rPr>
          <w:rFonts w:ascii="Nirmala UI" w:hAnsi="Nirmala UI" w:cs="Nirmala UI"/>
          <w:lang w:bidi="hi-IN"/>
        </w:rPr>
        <w:t xml:space="preserve">। </w:t>
      </w:r>
      <w:proofErr w:type="spellStart"/>
      <w:r w:rsidRPr="00A2211F">
        <w:rPr>
          <w:rFonts w:ascii="Nirmala UI" w:hAnsi="Nirmala UI" w:cs="Nirmala UI"/>
          <w:lang w:bidi="hi-IN"/>
        </w:rPr>
        <w:t>कई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फायदें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हैं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इसके</w:t>
      </w:r>
      <w:proofErr w:type="spellEnd"/>
      <w:r w:rsidRPr="00A2211F">
        <w:rPr>
          <w:rFonts w:ascii="Nirmala UI" w:hAnsi="Nirmala UI" w:cs="Nirmala UI"/>
          <w:lang w:bidi="hi-IN"/>
        </w:rPr>
        <w:t xml:space="preserve">। </w:t>
      </w:r>
      <w:proofErr w:type="spellStart"/>
      <w:r w:rsidRPr="00A2211F">
        <w:rPr>
          <w:rFonts w:ascii="Nirmala UI" w:hAnsi="Nirmala UI" w:cs="Nirmala UI"/>
          <w:lang w:bidi="hi-IN"/>
        </w:rPr>
        <w:t>एक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तो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उस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प्रत्येक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वीर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प्राणी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को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पता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है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जिसने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जुकाम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दैत्य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सामने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शस्त्र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ना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डाल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भोजन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भरपूर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स्वाद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लेने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असफल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प्रयास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किया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है</w:t>
      </w:r>
      <w:proofErr w:type="spellEnd"/>
      <w:r w:rsidRPr="00A2211F">
        <w:rPr>
          <w:rFonts w:ascii="Nirmala UI" w:hAnsi="Nirmala UI" w:cs="Nirmala UI"/>
          <w:lang w:bidi="hi-IN"/>
        </w:rPr>
        <w:t xml:space="preserve">। </w:t>
      </w:r>
      <w:proofErr w:type="spellStart"/>
      <w:r w:rsidRPr="00A2211F">
        <w:rPr>
          <w:rFonts w:ascii="Nirmala UI" w:hAnsi="Nirmala UI" w:cs="Nirmala UI"/>
          <w:lang w:bidi="hi-IN"/>
        </w:rPr>
        <w:t>तो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स्वाद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सिर्फ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जीभ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जागीर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नहीं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है</w:t>
      </w:r>
      <w:proofErr w:type="spellEnd"/>
      <w:r w:rsidRPr="00A2211F">
        <w:rPr>
          <w:rFonts w:ascii="Nirmala UI" w:hAnsi="Nirmala UI" w:cs="Nirmala UI"/>
          <w:lang w:bidi="hi-IN"/>
        </w:rPr>
        <w:t xml:space="preserve">। </w:t>
      </w:r>
      <w:proofErr w:type="spellStart"/>
      <w:r w:rsidRPr="00A2211F">
        <w:rPr>
          <w:rFonts w:ascii="Nirmala UI" w:hAnsi="Nirmala UI" w:cs="Nirmala UI"/>
          <w:lang w:bidi="hi-IN"/>
        </w:rPr>
        <w:t>समोसे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खुशबू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गले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अंदर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होते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हुए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नाक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तक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पंहुचती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है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जहाँ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वह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स्वाद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अनुभव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में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सहायक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होती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है</w:t>
      </w:r>
      <w:proofErr w:type="spellEnd"/>
      <w:r w:rsidRPr="00A2211F">
        <w:rPr>
          <w:rFonts w:ascii="Nirmala UI" w:hAnsi="Nirmala UI" w:cs="Nirmala UI"/>
          <w:lang w:bidi="hi-IN"/>
        </w:rPr>
        <w:t xml:space="preserve">। </w:t>
      </w:r>
      <w:proofErr w:type="spellStart"/>
      <w:r w:rsidRPr="00A2211F">
        <w:rPr>
          <w:rFonts w:ascii="Nirmala UI" w:hAnsi="Nirmala UI" w:cs="Nirmala UI"/>
          <w:lang w:bidi="hi-IN"/>
        </w:rPr>
        <w:t>पर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जंगलों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में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रहने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वाले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हमारे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पूर्वजों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लिए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सिर्फ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भोजन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ढूंढ़ना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और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खाना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पर्याप्त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नहीं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था</w:t>
      </w:r>
      <w:proofErr w:type="spellEnd"/>
      <w:r w:rsidRPr="00A2211F">
        <w:rPr>
          <w:rFonts w:ascii="Nirmala UI" w:hAnsi="Nirmala UI" w:cs="Nirmala UI"/>
          <w:lang w:bidi="hi-IN"/>
        </w:rPr>
        <w:t xml:space="preserve">। </w:t>
      </w:r>
      <w:proofErr w:type="spellStart"/>
      <w:r w:rsidRPr="00A2211F">
        <w:rPr>
          <w:rFonts w:ascii="Nirmala UI" w:hAnsi="Nirmala UI" w:cs="Nirmala UI"/>
          <w:lang w:bidi="hi-IN"/>
        </w:rPr>
        <w:t>क्या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नहीं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खाना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चाहिए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और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किस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स्थान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दूर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रहना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चाहिए</w:t>
      </w:r>
      <w:proofErr w:type="spellEnd"/>
      <w:r w:rsidRPr="00A2211F">
        <w:rPr>
          <w:rFonts w:ascii="Nirmala UI" w:hAnsi="Nirmala UI" w:cs="Nirmala UI"/>
          <w:lang w:bidi="hi-IN"/>
        </w:rPr>
        <w:t xml:space="preserve">, </w:t>
      </w:r>
      <w:proofErr w:type="spellStart"/>
      <w:r w:rsidRPr="00A2211F">
        <w:rPr>
          <w:rFonts w:ascii="Nirmala UI" w:hAnsi="Nirmala UI" w:cs="Nirmala UI"/>
          <w:lang w:bidi="hi-IN"/>
        </w:rPr>
        <w:t>यह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जानना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भी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अत्यंत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आवश्यक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था</w:t>
      </w:r>
      <w:proofErr w:type="spellEnd"/>
      <w:r w:rsidRPr="00A2211F">
        <w:rPr>
          <w:rFonts w:ascii="Nirmala UI" w:hAnsi="Nirmala UI" w:cs="Nirmala UI"/>
          <w:lang w:bidi="hi-IN"/>
        </w:rPr>
        <w:t xml:space="preserve">। </w:t>
      </w:r>
      <w:proofErr w:type="spellStart"/>
      <w:r w:rsidRPr="00A2211F">
        <w:rPr>
          <w:rFonts w:ascii="Nirmala UI" w:hAnsi="Nirmala UI" w:cs="Nirmala UI"/>
          <w:lang w:bidi="hi-IN"/>
        </w:rPr>
        <w:t>सदियों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क्रमिक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विकास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पश्चात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जीवों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को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यह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घ्राण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शक्ति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मिली</w:t>
      </w:r>
      <w:proofErr w:type="spellEnd"/>
      <w:r w:rsidRPr="00A2211F">
        <w:rPr>
          <w:rFonts w:ascii="Nirmala UI" w:hAnsi="Nirmala UI" w:cs="Nirmala UI"/>
          <w:lang w:bidi="hi-IN"/>
        </w:rPr>
        <w:t xml:space="preserve">। </w:t>
      </w:r>
      <w:proofErr w:type="spellStart"/>
      <w:r w:rsidRPr="00A2211F">
        <w:rPr>
          <w:rFonts w:ascii="Nirmala UI" w:hAnsi="Nirmala UI" w:cs="Nirmala UI"/>
          <w:lang w:bidi="hi-IN"/>
        </w:rPr>
        <w:t>यह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तो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ऐसा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संवेदक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है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जिसके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माध्यम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आप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जंगल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या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गुफ़ा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अँधेरे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में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यह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जान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सकते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हैं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ins w:id="1" w:author="Atul Arora" w:date="2018-11-28T12:50:00Z">
        <w:r w:rsidR="0048684B">
          <w:rPr>
            <w:rFonts w:ascii="Nirmala UI" w:hAnsi="Nirmala UI" w:cs="Nirmala UI"/>
            <w:cs/>
            <w:lang w:bidi="hi-IN"/>
          </w:rPr>
          <w:t>कि</w:t>
        </w:r>
      </w:ins>
      <w:del w:id="2" w:author="Atul Arora" w:date="2018-11-28T12:50:00Z">
        <w:r w:rsidRPr="00A2211F" w:rsidDel="0048684B">
          <w:rPr>
            <w:rFonts w:ascii="Nirmala UI" w:hAnsi="Nirmala UI" w:cs="Nirmala UI"/>
            <w:lang w:bidi="hi-IN"/>
          </w:rPr>
          <w:delText xml:space="preserve">की </w:delText>
        </w:r>
      </w:del>
      <w:proofErr w:type="spellStart"/>
      <w:r w:rsidRPr="00A2211F">
        <w:rPr>
          <w:rFonts w:ascii="Nirmala UI" w:hAnsi="Nirmala UI" w:cs="Nirmala UI"/>
          <w:lang w:bidi="hi-IN"/>
        </w:rPr>
        <w:t>आस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पास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दलदल</w:t>
      </w:r>
      <w:proofErr w:type="spellEnd"/>
      <w:r w:rsidRPr="00A2211F">
        <w:rPr>
          <w:rFonts w:ascii="Nirmala UI" w:hAnsi="Nirmala UI" w:cs="Nirmala UI"/>
          <w:lang w:bidi="hi-IN"/>
        </w:rPr>
        <w:t xml:space="preserve">, </w:t>
      </w:r>
      <w:proofErr w:type="spellStart"/>
      <w:r w:rsidRPr="00A2211F">
        <w:rPr>
          <w:rFonts w:ascii="Nirmala UI" w:hAnsi="Nirmala UI" w:cs="Nirmala UI"/>
          <w:lang w:bidi="hi-IN"/>
        </w:rPr>
        <w:t>जानवर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या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आग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तो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नहीं</w:t>
      </w:r>
      <w:proofErr w:type="spellEnd"/>
      <w:r w:rsidRPr="00A2211F">
        <w:rPr>
          <w:rFonts w:ascii="Nirmala UI" w:hAnsi="Nirmala UI" w:cs="Nirmala UI"/>
          <w:lang w:bidi="hi-IN"/>
        </w:rPr>
        <w:t xml:space="preserve">। </w:t>
      </w:r>
      <w:proofErr w:type="spellStart"/>
      <w:r w:rsidRPr="00A2211F">
        <w:rPr>
          <w:rFonts w:ascii="Nirmala UI" w:hAnsi="Nirmala UI" w:cs="Nirmala UI"/>
          <w:lang w:bidi="hi-IN"/>
        </w:rPr>
        <w:t>और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तो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और</w:t>
      </w:r>
      <w:proofErr w:type="spellEnd"/>
      <w:r w:rsidRPr="00A2211F">
        <w:rPr>
          <w:rFonts w:ascii="Nirmala UI" w:hAnsi="Nirmala UI" w:cs="Nirmala UI"/>
          <w:lang w:bidi="hi-IN"/>
        </w:rPr>
        <w:t xml:space="preserve">, </w:t>
      </w:r>
      <w:proofErr w:type="spellStart"/>
      <w:r w:rsidRPr="00A2211F">
        <w:rPr>
          <w:rFonts w:ascii="Nirmala UI" w:hAnsi="Nirmala UI" w:cs="Nirmala UI"/>
          <w:lang w:bidi="hi-IN"/>
        </w:rPr>
        <w:t>शारीरिक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गंध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लैंगिक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सहभागियों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को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आकर्षित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करने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में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भी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महत्व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सिद्ध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है</w:t>
      </w:r>
      <w:proofErr w:type="spellEnd"/>
      <w:r w:rsidRPr="00A2211F">
        <w:rPr>
          <w:rFonts w:ascii="Nirmala UI" w:hAnsi="Nirmala UI" w:cs="Nirmala UI"/>
          <w:lang w:bidi="hi-IN"/>
        </w:rPr>
        <w:t xml:space="preserve">। </w:t>
      </w:r>
      <w:proofErr w:type="spellStart"/>
      <w:r w:rsidRPr="00A2211F">
        <w:rPr>
          <w:rFonts w:ascii="Nirmala UI" w:hAnsi="Nirmala UI" w:cs="Nirmala UI"/>
          <w:lang w:bidi="hi-IN"/>
        </w:rPr>
        <w:t>कुछ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अमंगल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परिस्थितियों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में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विकर्षण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भी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संभव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है</w:t>
      </w:r>
      <w:proofErr w:type="spellEnd"/>
      <w:r w:rsidRPr="00A2211F">
        <w:rPr>
          <w:rFonts w:ascii="Nirmala UI" w:hAnsi="Nirmala UI" w:cs="Nirmala UI"/>
          <w:lang w:bidi="hi-IN"/>
        </w:rPr>
        <w:t xml:space="preserve">।  </w:t>
      </w:r>
    </w:p>
    <w:p w14:paraId="654B330A" w14:textId="2C26D18C" w:rsidR="00A2211F" w:rsidRPr="00A2211F" w:rsidRDefault="00A2211F" w:rsidP="00A2211F">
      <w:pPr>
        <w:jc w:val="both"/>
        <w:rPr>
          <w:rFonts w:ascii="Nirmala UI" w:hAnsi="Nirmala UI" w:cs="Nirmala UI"/>
          <w:lang w:bidi="hi-IN"/>
        </w:rPr>
      </w:pPr>
      <w:proofErr w:type="spellStart"/>
      <w:r w:rsidRPr="00A2211F">
        <w:rPr>
          <w:rFonts w:ascii="Nirmala UI" w:hAnsi="Nirmala UI" w:cs="Nirmala UI"/>
          <w:lang w:bidi="hi-IN"/>
        </w:rPr>
        <w:t>इन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सब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अतिरिक्त</w:t>
      </w:r>
      <w:proofErr w:type="spellEnd"/>
      <w:r w:rsidRPr="00A2211F">
        <w:rPr>
          <w:rFonts w:ascii="Nirmala UI" w:hAnsi="Nirmala UI" w:cs="Nirmala UI"/>
          <w:lang w:bidi="hi-IN"/>
        </w:rPr>
        <w:t xml:space="preserve">, </w:t>
      </w:r>
      <w:proofErr w:type="spellStart"/>
      <w:r w:rsidRPr="00A2211F">
        <w:rPr>
          <w:rFonts w:ascii="Nirmala UI" w:hAnsi="Nirmala UI" w:cs="Nirmala UI"/>
          <w:lang w:bidi="hi-IN"/>
        </w:rPr>
        <w:t>मस्तिष्क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में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गंध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को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अनुभव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करने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प्रक्रिया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में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संलग्न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कुछ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तन्त्रिकोशिकाएं</w:t>
      </w:r>
      <w:proofErr w:type="spellEnd"/>
      <w:r w:rsidRPr="00A2211F">
        <w:rPr>
          <w:rFonts w:ascii="Nirmala UI" w:hAnsi="Nirmala UI" w:cs="Nirmala UI"/>
          <w:lang w:bidi="hi-IN"/>
        </w:rPr>
        <w:t xml:space="preserve">, </w:t>
      </w:r>
      <w:proofErr w:type="spellStart"/>
      <w:r w:rsidRPr="00A2211F">
        <w:rPr>
          <w:rFonts w:ascii="Nirmala UI" w:hAnsi="Nirmala UI" w:cs="Nirmala UI"/>
          <w:lang w:bidi="hi-IN"/>
        </w:rPr>
        <w:t>स्मृतियों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निर्माण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एवं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रख-रखाव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में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भी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आवश्यक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हैं</w:t>
      </w:r>
      <w:proofErr w:type="spellEnd"/>
      <w:r w:rsidRPr="00A2211F">
        <w:rPr>
          <w:rFonts w:ascii="Nirmala UI" w:hAnsi="Nirmala UI" w:cs="Nirmala UI"/>
          <w:lang w:bidi="hi-IN"/>
        </w:rPr>
        <w:t xml:space="preserve">। </w:t>
      </w:r>
      <w:proofErr w:type="spellStart"/>
      <w:r w:rsidRPr="00A2211F">
        <w:rPr>
          <w:rFonts w:ascii="Nirmala UI" w:hAnsi="Nirmala UI" w:cs="Nirmala UI"/>
          <w:lang w:bidi="hi-IN"/>
        </w:rPr>
        <w:t>कदाचित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यही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कारण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है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कि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कुछ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गंधें</w:t>
      </w:r>
      <w:proofErr w:type="spellEnd"/>
      <w:r w:rsidRPr="00A2211F">
        <w:rPr>
          <w:rFonts w:ascii="Nirmala UI" w:hAnsi="Nirmala UI" w:cs="Nirmala UI"/>
          <w:lang w:bidi="hi-IN"/>
        </w:rPr>
        <w:t xml:space="preserve">, </w:t>
      </w:r>
      <w:proofErr w:type="spellStart"/>
      <w:r w:rsidRPr="00A2211F">
        <w:rPr>
          <w:rFonts w:ascii="Nirmala UI" w:hAnsi="Nirmala UI" w:cs="Nirmala UI"/>
          <w:lang w:bidi="hi-IN"/>
        </w:rPr>
        <w:t>जिन्हे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हमने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वर्षों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पहले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सूंघा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होगा</w:t>
      </w:r>
      <w:proofErr w:type="spellEnd"/>
      <w:r w:rsidRPr="00A2211F">
        <w:rPr>
          <w:rFonts w:ascii="Nirmala UI" w:hAnsi="Nirmala UI" w:cs="Nirmala UI"/>
          <w:lang w:bidi="hi-IN"/>
        </w:rPr>
        <w:t xml:space="preserve">, </w:t>
      </w:r>
      <w:proofErr w:type="spellStart"/>
      <w:r w:rsidRPr="00A2211F">
        <w:rPr>
          <w:rFonts w:ascii="Nirmala UI" w:hAnsi="Nirmala UI" w:cs="Nirmala UI"/>
          <w:lang w:bidi="hi-IN"/>
        </w:rPr>
        <w:t>हमारी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सोयी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हुई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यादों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को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जागृत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करने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में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इतनी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समर्थ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हैं</w:t>
      </w:r>
      <w:proofErr w:type="spellEnd"/>
      <w:r w:rsidRPr="00A2211F">
        <w:rPr>
          <w:rFonts w:ascii="Nirmala UI" w:hAnsi="Nirmala UI" w:cs="Nirmala UI"/>
          <w:lang w:bidi="hi-IN"/>
        </w:rPr>
        <w:t xml:space="preserve">। </w:t>
      </w:r>
      <w:proofErr w:type="spellStart"/>
      <w:r w:rsidRPr="00A2211F">
        <w:rPr>
          <w:rFonts w:ascii="Nirmala UI" w:hAnsi="Nirmala UI" w:cs="Nirmala UI"/>
          <w:lang w:bidi="hi-IN"/>
        </w:rPr>
        <w:t>पर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यह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नाक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सूंघने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में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सक्षम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कैसे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है</w:t>
      </w:r>
      <w:proofErr w:type="spellEnd"/>
      <w:r w:rsidRPr="00A2211F">
        <w:rPr>
          <w:rFonts w:ascii="Nirmala UI" w:hAnsi="Nirmala UI" w:cs="Nirmala UI"/>
          <w:lang w:bidi="hi-IN"/>
        </w:rPr>
        <w:t xml:space="preserve">? </w:t>
      </w:r>
      <w:proofErr w:type="spellStart"/>
      <w:r w:rsidRPr="00A2211F">
        <w:rPr>
          <w:rFonts w:ascii="Nirmala UI" w:hAnsi="Nirmala UI" w:cs="Nirmala UI"/>
          <w:lang w:bidi="hi-IN"/>
        </w:rPr>
        <w:t>वर्षा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बूंदे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जब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भुरभुरी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मिट्टी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में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रिसतीं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हैं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तो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वायु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सूक्ष्म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बुलबुले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उस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मिट्टी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निकलकर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मिट्टी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कणों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और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जीवाणुओं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को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आस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पास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हवा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में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मिला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देते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हैं</w:t>
      </w:r>
      <w:proofErr w:type="spellEnd"/>
      <w:r w:rsidRPr="00A2211F">
        <w:rPr>
          <w:rFonts w:ascii="Nirmala UI" w:hAnsi="Nirmala UI" w:cs="Nirmala UI"/>
          <w:lang w:bidi="hi-IN"/>
        </w:rPr>
        <w:t xml:space="preserve">। </w:t>
      </w:r>
      <w:proofErr w:type="spellStart"/>
      <w:r w:rsidRPr="00A2211F">
        <w:rPr>
          <w:rFonts w:ascii="Nirmala UI" w:hAnsi="Nirmala UI" w:cs="Nirmala UI"/>
          <w:lang w:bidi="hi-IN"/>
        </w:rPr>
        <w:t>गंध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अणु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नाक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दो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छिद्रों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में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श्वास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साथ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घुसकर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नाक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झिल्ली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में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स्थित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पलकों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समान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बालों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टकराते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हैं</w:t>
      </w:r>
      <w:proofErr w:type="spellEnd"/>
      <w:r w:rsidRPr="00A2211F">
        <w:rPr>
          <w:rFonts w:ascii="Nirmala UI" w:hAnsi="Nirmala UI" w:cs="Nirmala UI"/>
          <w:lang w:bidi="hi-IN"/>
        </w:rPr>
        <w:t xml:space="preserve">। </w:t>
      </w:r>
      <w:proofErr w:type="spellStart"/>
      <w:r w:rsidRPr="00A2211F">
        <w:rPr>
          <w:rFonts w:ascii="Nirmala UI" w:hAnsi="Nirmala UI" w:cs="Nirmala UI"/>
          <w:lang w:bidi="hi-IN"/>
        </w:rPr>
        <w:t>पर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यह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बाल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कोई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आम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बाल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नहीं</w:t>
      </w:r>
      <w:proofErr w:type="spellEnd"/>
      <w:r w:rsidRPr="00A2211F">
        <w:rPr>
          <w:rFonts w:ascii="Nirmala UI" w:hAnsi="Nirmala UI" w:cs="Nirmala UI"/>
          <w:lang w:bidi="hi-IN"/>
        </w:rPr>
        <w:t xml:space="preserve">, </w:t>
      </w:r>
      <w:proofErr w:type="spellStart"/>
      <w:r w:rsidRPr="00A2211F">
        <w:rPr>
          <w:rFonts w:ascii="Nirmala UI" w:hAnsi="Nirmala UI" w:cs="Nirmala UI"/>
          <w:lang w:bidi="hi-IN"/>
        </w:rPr>
        <w:t>अपितु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तांत्रिकोशिका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द्रुमाशय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हैं</w:t>
      </w:r>
      <w:proofErr w:type="spellEnd"/>
      <w:r w:rsidRPr="00A2211F">
        <w:rPr>
          <w:rFonts w:ascii="Nirmala UI" w:hAnsi="Nirmala UI" w:cs="Nirmala UI"/>
          <w:lang w:bidi="hi-IN"/>
        </w:rPr>
        <w:t xml:space="preserve">। </w:t>
      </w:r>
      <w:proofErr w:type="spellStart"/>
      <w:r w:rsidRPr="00A2211F">
        <w:rPr>
          <w:rFonts w:ascii="Nirmala UI" w:hAnsi="Nirmala UI" w:cs="Nirmala UI"/>
          <w:lang w:bidi="hi-IN"/>
        </w:rPr>
        <w:t>गंध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कण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इन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द्रुमाशयों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किंचित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इस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प्रकार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चिपकते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हैं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जैसे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ताले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में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चाबी</w:t>
      </w:r>
      <w:proofErr w:type="spellEnd"/>
      <w:r w:rsidRPr="00A2211F">
        <w:rPr>
          <w:rFonts w:ascii="Nirmala UI" w:hAnsi="Nirmala UI" w:cs="Nirmala UI"/>
          <w:lang w:bidi="hi-IN"/>
        </w:rPr>
        <w:t xml:space="preserve">। </w:t>
      </w:r>
      <w:proofErr w:type="spellStart"/>
      <w:r w:rsidRPr="00A2211F">
        <w:rPr>
          <w:rFonts w:ascii="Nirmala UI" w:hAnsi="Nirmala UI" w:cs="Nirmala UI"/>
          <w:lang w:bidi="hi-IN"/>
        </w:rPr>
        <w:t>जब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इन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कोशिकाओं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में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गंध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कि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चाबी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लगती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है</w:t>
      </w:r>
      <w:proofErr w:type="spellEnd"/>
      <w:r w:rsidRPr="00A2211F">
        <w:rPr>
          <w:rFonts w:ascii="Nirmala UI" w:hAnsi="Nirmala UI" w:cs="Nirmala UI"/>
          <w:lang w:bidi="hi-IN"/>
        </w:rPr>
        <w:t xml:space="preserve">, </w:t>
      </w:r>
      <w:proofErr w:type="spellStart"/>
      <w:r w:rsidRPr="00A2211F">
        <w:rPr>
          <w:rFonts w:ascii="Nirmala UI" w:hAnsi="Nirmala UI" w:cs="Nirmala UI"/>
          <w:lang w:bidi="hi-IN"/>
        </w:rPr>
        <w:t>तब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उनमे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लगे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दरवाज़े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खुलते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हैं</w:t>
      </w:r>
      <w:proofErr w:type="spellEnd"/>
      <w:r w:rsidRPr="00A2211F">
        <w:rPr>
          <w:rFonts w:ascii="Nirmala UI" w:hAnsi="Nirmala UI" w:cs="Nirmala UI"/>
          <w:lang w:bidi="hi-IN"/>
        </w:rPr>
        <w:t xml:space="preserve">। </w:t>
      </w:r>
      <w:proofErr w:type="spellStart"/>
      <w:r w:rsidRPr="00A2211F">
        <w:rPr>
          <w:rFonts w:ascii="Nirmala UI" w:hAnsi="Nirmala UI" w:cs="Nirmala UI"/>
          <w:lang w:bidi="hi-IN"/>
        </w:rPr>
        <w:t>दरअसल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नासिका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कि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कोशिकाओं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आस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पास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रसायन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में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क्लोरीन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कि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मात्रा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कम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होती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हैं</w:t>
      </w:r>
      <w:proofErr w:type="spellEnd"/>
      <w:r w:rsidRPr="00A2211F">
        <w:rPr>
          <w:rFonts w:ascii="Nirmala UI" w:hAnsi="Nirmala UI" w:cs="Nirmala UI"/>
          <w:lang w:bidi="hi-IN"/>
        </w:rPr>
        <w:t xml:space="preserve">। </w:t>
      </w:r>
      <w:proofErr w:type="spellStart"/>
      <w:r w:rsidRPr="00A2211F">
        <w:rPr>
          <w:rFonts w:ascii="Nirmala UI" w:hAnsi="Nirmala UI" w:cs="Nirmala UI"/>
          <w:lang w:bidi="hi-IN"/>
        </w:rPr>
        <w:t>तो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कोशिकाओं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कपाट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खुलते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कोशिका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क्लोरीन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अणु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बाहर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निकलते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हैं</w:t>
      </w:r>
      <w:proofErr w:type="spellEnd"/>
      <w:r w:rsidRPr="00A2211F">
        <w:rPr>
          <w:rFonts w:ascii="Nirmala UI" w:hAnsi="Nirmala UI" w:cs="Nirmala UI"/>
          <w:lang w:bidi="hi-IN"/>
        </w:rPr>
        <w:t xml:space="preserve">। </w:t>
      </w:r>
      <w:proofErr w:type="spellStart"/>
      <w:r w:rsidRPr="00A2211F">
        <w:rPr>
          <w:rFonts w:ascii="Nirmala UI" w:hAnsi="Nirmala UI" w:cs="Nirmala UI"/>
          <w:lang w:bidi="hi-IN"/>
        </w:rPr>
        <w:t>क्योंकि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क्लोरीन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पर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ऋणात्मक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ins w:id="3" w:author="Atul Arora" w:date="2018-11-28T12:51:00Z">
        <w:r w:rsidR="0048684B">
          <w:rPr>
            <w:rFonts w:ascii="Nirmala UI" w:hAnsi="Nirmala UI" w:cs="Nirmala UI"/>
            <w:cs/>
            <w:lang w:bidi="hi-IN"/>
          </w:rPr>
          <w:t>आवेश (</w:t>
        </w:r>
      </w:ins>
      <w:proofErr w:type="spellStart"/>
      <w:r w:rsidRPr="00A2211F">
        <w:rPr>
          <w:rFonts w:ascii="Nirmala UI" w:hAnsi="Nirmala UI" w:cs="Nirmala UI"/>
          <w:lang w:bidi="hi-IN"/>
        </w:rPr>
        <w:t>चार्ज</w:t>
      </w:r>
      <w:proofErr w:type="spellEnd"/>
      <w:ins w:id="4" w:author="Atul Arora" w:date="2018-11-28T12:51:00Z">
        <w:r w:rsidR="0048684B">
          <w:rPr>
            <w:rFonts w:ascii="Nirmala UI" w:hAnsi="Nirmala UI" w:cs="Nirmala UI"/>
            <w:cs/>
            <w:lang w:bidi="hi-IN"/>
          </w:rPr>
          <w:t>)</w:t>
        </w:r>
      </w:ins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है</w:t>
      </w:r>
      <w:proofErr w:type="spellEnd"/>
      <w:r w:rsidRPr="00A2211F">
        <w:rPr>
          <w:rFonts w:ascii="Nirmala UI" w:hAnsi="Nirmala UI" w:cs="Nirmala UI"/>
          <w:lang w:bidi="hi-IN"/>
        </w:rPr>
        <w:t xml:space="preserve">, </w:t>
      </w:r>
      <w:proofErr w:type="spellStart"/>
      <w:r w:rsidRPr="00A2211F">
        <w:rPr>
          <w:rFonts w:ascii="Nirmala UI" w:hAnsi="Nirmala UI" w:cs="Nirmala UI"/>
          <w:lang w:bidi="hi-IN"/>
        </w:rPr>
        <w:t>कोशिका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सकारात्मक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ins w:id="5" w:author="Atul Arora" w:date="2018-11-28T12:51:00Z">
        <w:r w:rsidR="0048684B">
          <w:rPr>
            <w:rFonts w:ascii="Nirmala UI" w:hAnsi="Nirmala UI" w:cs="Nirmala UI"/>
            <w:cs/>
            <w:lang w:bidi="hi-IN"/>
          </w:rPr>
          <w:t>आवेश (</w:t>
        </w:r>
      </w:ins>
      <w:proofErr w:type="spellStart"/>
      <w:r w:rsidRPr="00A2211F">
        <w:rPr>
          <w:rFonts w:ascii="Nirmala UI" w:hAnsi="Nirmala UI" w:cs="Nirmala UI"/>
          <w:lang w:bidi="hi-IN"/>
        </w:rPr>
        <w:t>चार्ज</w:t>
      </w:r>
      <w:proofErr w:type="spellEnd"/>
      <w:ins w:id="6" w:author="Atul Arora" w:date="2018-11-28T12:51:00Z">
        <w:r w:rsidR="0048684B">
          <w:rPr>
            <w:rFonts w:ascii="Nirmala UI" w:hAnsi="Nirmala UI" w:cs="Nirmala UI"/>
            <w:cs/>
            <w:lang w:bidi="hi-IN"/>
          </w:rPr>
          <w:t>)</w:t>
        </w:r>
      </w:ins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धारण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करती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है</w:t>
      </w:r>
      <w:proofErr w:type="spellEnd"/>
      <w:r w:rsidRPr="00A2211F">
        <w:rPr>
          <w:rFonts w:ascii="Nirmala UI" w:hAnsi="Nirmala UI" w:cs="Nirmala UI"/>
          <w:lang w:bidi="hi-IN"/>
        </w:rPr>
        <w:t xml:space="preserve">। </w:t>
      </w:r>
      <w:proofErr w:type="spellStart"/>
      <w:r w:rsidRPr="00A2211F">
        <w:rPr>
          <w:rFonts w:ascii="Nirmala UI" w:hAnsi="Nirmala UI" w:cs="Nirmala UI"/>
          <w:lang w:bidi="hi-IN"/>
        </w:rPr>
        <w:t>तत्पश्चात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ये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तांत्रिकोशिकाएँ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बिजली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तारों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समान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समाचार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मस्तिष्क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निचली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सतह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पर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स्थित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दो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गुम्बदों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को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प्रेषित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करतीं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हैं</w:t>
      </w:r>
      <w:proofErr w:type="spellEnd"/>
      <w:r w:rsidRPr="00A2211F">
        <w:rPr>
          <w:rFonts w:ascii="Nirmala UI" w:hAnsi="Nirmala UI" w:cs="Nirmala UI"/>
          <w:lang w:bidi="hi-IN"/>
        </w:rPr>
        <w:t xml:space="preserve">। </w:t>
      </w:r>
      <w:proofErr w:type="spellStart"/>
      <w:r w:rsidRPr="00A2211F">
        <w:rPr>
          <w:rFonts w:ascii="Nirmala UI" w:hAnsi="Nirmala UI" w:cs="Nirmala UI"/>
          <w:lang w:bidi="hi-IN"/>
        </w:rPr>
        <w:t>यहाँ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तो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मैंने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इसका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बहुत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सरलीकृत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विवरण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दिया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है</w:t>
      </w:r>
      <w:proofErr w:type="spellEnd"/>
      <w:r w:rsidRPr="00A2211F">
        <w:rPr>
          <w:rFonts w:ascii="Nirmala UI" w:hAnsi="Nirmala UI" w:cs="Nirmala UI"/>
          <w:lang w:bidi="hi-IN"/>
        </w:rPr>
        <w:t xml:space="preserve">, </w:t>
      </w:r>
      <w:proofErr w:type="spellStart"/>
      <w:r w:rsidRPr="00A2211F">
        <w:rPr>
          <w:rFonts w:ascii="Nirmala UI" w:hAnsi="Nirmala UI" w:cs="Nirmala UI"/>
          <w:lang w:bidi="hi-IN"/>
        </w:rPr>
        <w:t>वास्तविक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गंध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जानकारी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संकेतिकरण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और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प्रेषण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थोड़ा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जटिल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है</w:t>
      </w:r>
      <w:proofErr w:type="spellEnd"/>
      <w:r w:rsidRPr="00A2211F">
        <w:rPr>
          <w:rFonts w:ascii="Nirmala UI" w:hAnsi="Nirmala UI" w:cs="Nirmala UI"/>
          <w:lang w:bidi="hi-IN"/>
        </w:rPr>
        <w:t xml:space="preserve">।                  </w:t>
      </w:r>
    </w:p>
    <w:p w14:paraId="2F8FD654" w14:textId="50694391" w:rsidR="00A2211F" w:rsidRPr="00A2211F" w:rsidRDefault="00A2211F" w:rsidP="00A2211F">
      <w:pPr>
        <w:jc w:val="both"/>
        <w:rPr>
          <w:rFonts w:ascii="Nirmala UI" w:hAnsi="Nirmala UI" w:cs="Nirmala UI"/>
          <w:lang w:bidi="hi-IN"/>
        </w:rPr>
      </w:pPr>
      <w:proofErr w:type="spellStart"/>
      <w:r w:rsidRPr="00A2211F">
        <w:rPr>
          <w:rFonts w:ascii="Nirmala UI" w:hAnsi="Nirmala UI" w:cs="Nirmala UI"/>
          <w:lang w:bidi="hi-IN"/>
        </w:rPr>
        <w:t>अभी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तो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समाचार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सिर्फ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मस्तिष्क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पास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पंहुचा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हैं</w:t>
      </w:r>
      <w:proofErr w:type="spellEnd"/>
      <w:r w:rsidRPr="00A2211F">
        <w:rPr>
          <w:rFonts w:ascii="Nirmala UI" w:hAnsi="Nirmala UI" w:cs="Nirmala UI"/>
          <w:lang w:bidi="hi-IN"/>
        </w:rPr>
        <w:t xml:space="preserve">। </w:t>
      </w:r>
      <w:proofErr w:type="spellStart"/>
      <w:r w:rsidRPr="00A2211F">
        <w:rPr>
          <w:rFonts w:ascii="Nirmala UI" w:hAnsi="Nirmala UI" w:cs="Nirmala UI"/>
          <w:lang w:bidi="hi-IN"/>
        </w:rPr>
        <w:t>पर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इससे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ये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कैसे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पता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चला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हमने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क्या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सूंघा</w:t>
      </w:r>
      <w:proofErr w:type="spellEnd"/>
      <w:r w:rsidRPr="00A2211F">
        <w:rPr>
          <w:rFonts w:ascii="Nirmala UI" w:hAnsi="Nirmala UI" w:cs="Nirmala UI"/>
          <w:lang w:bidi="hi-IN"/>
        </w:rPr>
        <w:t xml:space="preserve">? </w:t>
      </w:r>
      <w:proofErr w:type="spellStart"/>
      <w:r w:rsidRPr="00A2211F">
        <w:rPr>
          <w:rFonts w:ascii="Nirmala UI" w:hAnsi="Nirmala UI" w:cs="Nirmala UI"/>
          <w:lang w:bidi="hi-IN"/>
        </w:rPr>
        <w:t>और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अगर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यह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हमने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जान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भी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लिया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तो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सिर्फ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इन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बिजली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तारों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पुष्पों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सुगंध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मधुर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भावना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कैसे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जागृत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होती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है</w:t>
      </w:r>
      <w:proofErr w:type="spellEnd"/>
      <w:r w:rsidRPr="00A2211F">
        <w:rPr>
          <w:rFonts w:ascii="Nirmala UI" w:hAnsi="Nirmala UI" w:cs="Nirmala UI"/>
          <w:lang w:bidi="hi-IN"/>
        </w:rPr>
        <w:t xml:space="preserve">? </w:t>
      </w:r>
      <w:proofErr w:type="spellStart"/>
      <w:r w:rsidRPr="00A2211F">
        <w:rPr>
          <w:rFonts w:ascii="Nirmala UI" w:hAnsi="Nirmala UI" w:cs="Nirmala UI"/>
          <w:lang w:bidi="hi-IN"/>
        </w:rPr>
        <w:t>इससे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पहले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हम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इन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प्रश्नों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पर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और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आगे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बढ़ें</w:t>
      </w:r>
      <w:proofErr w:type="spellEnd"/>
      <w:r w:rsidRPr="00A2211F">
        <w:rPr>
          <w:rFonts w:ascii="Nirmala UI" w:hAnsi="Nirmala UI" w:cs="Nirmala UI"/>
          <w:lang w:bidi="hi-IN"/>
        </w:rPr>
        <w:t xml:space="preserve">, </w:t>
      </w:r>
      <w:proofErr w:type="spellStart"/>
      <w:r w:rsidRPr="00A2211F">
        <w:rPr>
          <w:rFonts w:ascii="Nirmala UI" w:hAnsi="Nirmala UI" w:cs="Nirmala UI"/>
          <w:lang w:bidi="hi-IN"/>
        </w:rPr>
        <w:t>एक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प्रश्न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अवश्य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प्रस्तुत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करने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योग्य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है</w:t>
      </w:r>
      <w:proofErr w:type="spellEnd"/>
      <w:r w:rsidRPr="00A2211F">
        <w:rPr>
          <w:rFonts w:ascii="Nirmala UI" w:hAnsi="Nirmala UI" w:cs="Nirmala UI"/>
          <w:lang w:bidi="hi-IN"/>
        </w:rPr>
        <w:t xml:space="preserve">। </w:t>
      </w:r>
      <w:proofErr w:type="spellStart"/>
      <w:r w:rsidRPr="00A2211F">
        <w:rPr>
          <w:rFonts w:ascii="Nirmala UI" w:hAnsi="Nirmala UI" w:cs="Nirmala UI"/>
          <w:lang w:bidi="hi-IN"/>
        </w:rPr>
        <w:t>नासिका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में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लगभग</w:t>
      </w:r>
      <w:proofErr w:type="spellEnd"/>
      <w:r w:rsidRPr="00A2211F">
        <w:rPr>
          <w:rFonts w:ascii="Nirmala UI" w:hAnsi="Nirmala UI" w:cs="Nirmala UI"/>
          <w:lang w:bidi="hi-IN"/>
        </w:rPr>
        <w:t xml:space="preserve"> ३००-४०० </w:t>
      </w:r>
      <w:proofErr w:type="spellStart"/>
      <w:r w:rsidRPr="00A2211F">
        <w:rPr>
          <w:rFonts w:ascii="Nirmala UI" w:hAnsi="Nirmala UI" w:cs="Nirmala UI"/>
          <w:lang w:bidi="hi-IN"/>
        </w:rPr>
        <w:t>प्रकार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तांत्रिकोशिकाएँ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हैं</w:t>
      </w:r>
      <w:proofErr w:type="spellEnd"/>
      <w:r w:rsidRPr="00A2211F">
        <w:rPr>
          <w:rFonts w:ascii="Nirmala UI" w:hAnsi="Nirmala UI" w:cs="Nirmala UI"/>
          <w:lang w:bidi="hi-IN"/>
        </w:rPr>
        <w:t xml:space="preserve">। </w:t>
      </w:r>
      <w:proofErr w:type="spellStart"/>
      <w:r w:rsidRPr="00A2211F">
        <w:rPr>
          <w:rFonts w:ascii="Nirmala UI" w:hAnsi="Nirmala UI" w:cs="Nirmala UI"/>
          <w:lang w:bidi="hi-IN"/>
        </w:rPr>
        <w:t>परन्तु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एक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शोध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अनुसार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मनुष्य</w:t>
      </w:r>
      <w:proofErr w:type="spellEnd"/>
      <w:r w:rsidRPr="00A2211F">
        <w:rPr>
          <w:rFonts w:ascii="Nirmala UI" w:hAnsi="Nirmala UI" w:cs="Nirmala UI"/>
          <w:lang w:bidi="hi-IN"/>
        </w:rPr>
        <w:t xml:space="preserve"> १,०००,०००,०००,००० </w:t>
      </w:r>
      <w:proofErr w:type="spellStart"/>
      <w:r w:rsidRPr="00A2211F">
        <w:rPr>
          <w:rFonts w:ascii="Nirmala UI" w:hAnsi="Nirmala UI" w:cs="Nirmala UI"/>
          <w:lang w:bidi="hi-IN"/>
        </w:rPr>
        <w:t>प्रकार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की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गंधों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में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भेद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करने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में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सक्षम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है</w:t>
      </w:r>
      <w:proofErr w:type="spellEnd"/>
      <w:r w:rsidRPr="00A2211F">
        <w:rPr>
          <w:rFonts w:ascii="Nirmala UI" w:hAnsi="Nirmala UI" w:cs="Nirmala UI"/>
          <w:lang w:bidi="hi-IN"/>
        </w:rPr>
        <w:t xml:space="preserve">। </w:t>
      </w:r>
      <w:proofErr w:type="spellStart"/>
      <w:r w:rsidRPr="00A2211F">
        <w:rPr>
          <w:rFonts w:ascii="Nirmala UI" w:hAnsi="Nirmala UI" w:cs="Nirmala UI"/>
          <w:lang w:bidi="hi-IN"/>
        </w:rPr>
        <w:t>ऐसा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कैसे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हो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सकता</w:t>
      </w:r>
      <w:proofErr w:type="spellEnd"/>
      <w:r w:rsidRPr="00A2211F">
        <w:rPr>
          <w:rFonts w:ascii="Nirmala UI" w:hAnsi="Nirmala UI" w:cs="Nirmala UI"/>
          <w:lang w:bidi="hi-IN"/>
        </w:rPr>
        <w:t xml:space="preserve"> </w:t>
      </w:r>
      <w:proofErr w:type="spellStart"/>
      <w:r w:rsidRPr="00A2211F">
        <w:rPr>
          <w:rFonts w:ascii="Nirmala UI" w:hAnsi="Nirmala UI" w:cs="Nirmala UI"/>
          <w:lang w:bidi="hi-IN"/>
        </w:rPr>
        <w:t>है</w:t>
      </w:r>
      <w:proofErr w:type="spellEnd"/>
      <w:r w:rsidRPr="00A2211F">
        <w:rPr>
          <w:rFonts w:ascii="Nirmala UI" w:hAnsi="Nirmala UI" w:cs="Nirmala UI"/>
          <w:lang w:bidi="hi-IN"/>
        </w:rPr>
        <w:t>?</w:t>
      </w:r>
    </w:p>
    <w:p w14:paraId="25F99A42" w14:textId="3C1E310D" w:rsidR="00E224A5" w:rsidRPr="00A2211F" w:rsidRDefault="00A2211F" w:rsidP="00A2211F">
      <w:pPr>
        <w:jc w:val="both"/>
        <w:rPr>
          <w:lang w:bidi="hi-IN"/>
        </w:rPr>
      </w:pPr>
      <w:proofErr w:type="spellStart"/>
      <w:proofErr w:type="gramStart"/>
      <w:r w:rsidRPr="00A2211F">
        <w:rPr>
          <w:rFonts w:ascii="Nirmala UI" w:hAnsi="Nirmala UI" w:cs="Nirmala UI"/>
          <w:lang w:bidi="hi-IN"/>
        </w:rPr>
        <w:t>क्रमश</w:t>
      </w:r>
      <w:proofErr w:type="spellEnd"/>
      <w:r w:rsidRPr="00A2211F">
        <w:rPr>
          <w:rFonts w:ascii="Nirmala UI" w:hAnsi="Nirmala UI" w:cs="Nirmala UI"/>
          <w:lang w:bidi="hi-IN"/>
        </w:rPr>
        <w:t>:।</w:t>
      </w:r>
      <w:bookmarkEnd w:id="0"/>
      <w:proofErr w:type="gramEnd"/>
    </w:p>
    <w:sectPr w:rsidR="00E224A5" w:rsidRPr="00A22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D20C0"/>
    <w:multiLevelType w:val="hybridMultilevel"/>
    <w:tmpl w:val="C41CF0A8"/>
    <w:lvl w:ilvl="0" w:tplc="C400B9EA">
      <w:numFmt w:val="bullet"/>
      <w:lvlText w:val="-"/>
      <w:lvlJc w:val="left"/>
      <w:pPr>
        <w:ind w:left="396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tul Arora">
    <w15:presenceInfo w15:providerId="Windows Live" w15:userId="0d339dad8c88fb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CF"/>
    <w:rsid w:val="00046943"/>
    <w:rsid w:val="000829CF"/>
    <w:rsid w:val="001C16EC"/>
    <w:rsid w:val="00242CF4"/>
    <w:rsid w:val="002D7380"/>
    <w:rsid w:val="0048684B"/>
    <w:rsid w:val="0055661E"/>
    <w:rsid w:val="007A5919"/>
    <w:rsid w:val="007F19B5"/>
    <w:rsid w:val="0080546A"/>
    <w:rsid w:val="00992D9F"/>
    <w:rsid w:val="009B7972"/>
    <w:rsid w:val="00A1437F"/>
    <w:rsid w:val="00A2211F"/>
    <w:rsid w:val="00B323F5"/>
    <w:rsid w:val="00C33D82"/>
    <w:rsid w:val="00C91EB5"/>
    <w:rsid w:val="00C94443"/>
    <w:rsid w:val="00CD0889"/>
    <w:rsid w:val="00CD10B9"/>
    <w:rsid w:val="00DF12F2"/>
    <w:rsid w:val="00DF2C90"/>
    <w:rsid w:val="00DF3052"/>
    <w:rsid w:val="00E224A5"/>
    <w:rsid w:val="00EC30CC"/>
    <w:rsid w:val="00EF05EC"/>
    <w:rsid w:val="00F516D0"/>
    <w:rsid w:val="00FF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4E9B"/>
  <w15:chartTrackingRefBased/>
  <w15:docId w15:val="{EE05B83D-FF06-4FA5-9A17-B1271BA9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44E39-F40E-4B6F-92A0-E7E961D18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Sagar</dc:creator>
  <cp:keywords/>
  <dc:description/>
  <cp:lastModifiedBy>Atul Arora</cp:lastModifiedBy>
  <cp:revision>5</cp:revision>
  <dcterms:created xsi:type="dcterms:W3CDTF">2018-11-28T07:52:00Z</dcterms:created>
  <dcterms:modified xsi:type="dcterms:W3CDTF">2018-11-28T12:00:00Z</dcterms:modified>
</cp:coreProperties>
</file>